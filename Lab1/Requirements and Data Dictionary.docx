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2FE4" w14:textId="0B7D85D5" w:rsidR="001A15EC" w:rsidRDefault="001A15EC">
      <w:pPr>
        <w:rPr>
          <w:ins w:id="0" w:author="#FAN JIN MIN#" w:date="2023-09-04T21:46:00Z"/>
          <w:b/>
          <w:bCs/>
          <w:sz w:val="24"/>
          <w:szCs w:val="24"/>
        </w:rPr>
      </w:pPr>
      <w:ins w:id="1" w:author="#FAN JIN MIN#" w:date="2023-09-04T21:46:00Z">
        <w:r>
          <w:rPr>
            <w:b/>
            <w:bCs/>
            <w:sz w:val="24"/>
            <w:szCs w:val="24"/>
          </w:rPr>
          <w:t>Car</w:t>
        </w:r>
      </w:ins>
      <w:ins w:id="2" w:author="#FAN JIN MIN#" w:date="2023-09-04T21:47:00Z">
        <w:r>
          <w:rPr>
            <w:b/>
            <w:bCs/>
            <w:sz w:val="24"/>
            <w:szCs w:val="24"/>
          </w:rPr>
          <w:t xml:space="preserve"> P</w:t>
        </w:r>
      </w:ins>
      <w:ins w:id="3" w:author="#FAN JIN MIN#" w:date="2023-09-04T21:46:00Z">
        <w:r>
          <w:rPr>
            <w:b/>
            <w:bCs/>
            <w:sz w:val="24"/>
            <w:szCs w:val="24"/>
          </w:rPr>
          <w:t>a</w:t>
        </w:r>
      </w:ins>
      <w:ins w:id="4" w:author="#FAN JIN MIN#" w:date="2023-09-04T21:47:00Z">
        <w:r>
          <w:rPr>
            <w:b/>
            <w:bCs/>
            <w:sz w:val="24"/>
            <w:szCs w:val="24"/>
          </w:rPr>
          <w:t>rk NF</w:t>
        </w:r>
      </w:ins>
    </w:p>
    <w:p w14:paraId="3BF52B11" w14:textId="661DA4B9" w:rsidR="00817B91" w:rsidRDefault="002358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44F5E45F" w14:textId="12B5DB82" w:rsidR="002358DD" w:rsidRDefault="002358DD" w:rsidP="00235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</w:t>
      </w:r>
    </w:p>
    <w:p w14:paraId="1A4599CC" w14:textId="0AC2EBAB" w:rsidR="002358DD" w:rsidRDefault="002358DD" w:rsidP="00235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must be able to display a map with locations of carparks.</w:t>
      </w:r>
    </w:p>
    <w:p w14:paraId="57F9C89B" w14:textId="563CE60F" w:rsidR="002358DD" w:rsidDel="00FD7EDB" w:rsidRDefault="002358DD" w:rsidP="002358DD">
      <w:pPr>
        <w:pStyle w:val="ListParagraph"/>
        <w:numPr>
          <w:ilvl w:val="1"/>
          <w:numId w:val="1"/>
        </w:numPr>
        <w:rPr>
          <w:del w:id="5" w:author="#FAN JIN MIN#" w:date="2023-09-01T19:26:00Z"/>
          <w:sz w:val="24"/>
          <w:szCs w:val="24"/>
        </w:rPr>
      </w:pPr>
      <w:del w:id="6" w:author="#FAN JIN MIN#" w:date="2023-09-01T19:26:00Z">
        <w:r w:rsidDel="00FD7EDB">
          <w:rPr>
            <w:sz w:val="24"/>
            <w:szCs w:val="24"/>
          </w:rPr>
          <w:delText>The system must be able to show the current location of the user.</w:delText>
        </w:r>
      </w:del>
    </w:p>
    <w:p w14:paraId="1A547194" w14:textId="77777777" w:rsidR="002358DD" w:rsidRDefault="002358DD" w:rsidP="002358DD">
      <w:pPr>
        <w:pStyle w:val="ListParagraph"/>
        <w:ind w:left="1440"/>
        <w:rPr>
          <w:sz w:val="24"/>
          <w:szCs w:val="24"/>
        </w:rPr>
      </w:pPr>
    </w:p>
    <w:p w14:paraId="3B9B3DC9" w14:textId="672E4247" w:rsidR="002358DD" w:rsidRDefault="002358DD" w:rsidP="00235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107A9AE9" w14:textId="4DAB590C" w:rsidR="002358DD" w:rsidRDefault="002358DD" w:rsidP="00235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allow user to search for a </w:t>
      </w:r>
      <w:del w:id="7" w:author="#FAN JIN MIN#" w:date="2023-09-01T19:26:00Z">
        <w:r w:rsidDel="00FD7EDB">
          <w:rPr>
            <w:sz w:val="24"/>
            <w:szCs w:val="24"/>
          </w:rPr>
          <w:delText>destination</w:delText>
        </w:r>
      </w:del>
      <w:ins w:id="8" w:author="#FAN JIN MIN#" w:date="2023-09-01T19:26:00Z">
        <w:r w:rsidR="00FD7EDB">
          <w:rPr>
            <w:sz w:val="24"/>
            <w:szCs w:val="24"/>
          </w:rPr>
          <w:t>location</w:t>
        </w:r>
      </w:ins>
      <w:r>
        <w:rPr>
          <w:sz w:val="24"/>
          <w:szCs w:val="24"/>
        </w:rPr>
        <w:t>.</w:t>
      </w:r>
    </w:p>
    <w:p w14:paraId="537C2B78" w14:textId="1D4058FF" w:rsidR="002358DD" w:rsidRDefault="002358DD" w:rsidP="00235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be able to search for a </w:t>
      </w:r>
      <w:del w:id="9" w:author="#FAN JIN MIN#" w:date="2023-09-01T19:26:00Z">
        <w:r w:rsidDel="00FD7EDB">
          <w:rPr>
            <w:sz w:val="24"/>
            <w:szCs w:val="24"/>
          </w:rPr>
          <w:delText xml:space="preserve">destination </w:delText>
        </w:r>
      </w:del>
      <w:ins w:id="10" w:author="#FAN JIN MIN#" w:date="2023-09-01T19:26:00Z">
        <w:r w:rsidR="00FD7EDB">
          <w:rPr>
            <w:sz w:val="24"/>
            <w:szCs w:val="24"/>
          </w:rPr>
          <w:t xml:space="preserve">location </w:t>
        </w:r>
      </w:ins>
      <w:r>
        <w:rPr>
          <w:sz w:val="24"/>
          <w:szCs w:val="24"/>
        </w:rPr>
        <w:t>by entering a 6-digit postal code or a street name.</w:t>
      </w:r>
    </w:p>
    <w:p w14:paraId="0729AEA7" w14:textId="20E07389" w:rsidR="00894B19" w:rsidRDefault="00894B19" w:rsidP="002358DD">
      <w:pPr>
        <w:pStyle w:val="ListParagraph"/>
        <w:numPr>
          <w:ilvl w:val="2"/>
          <w:numId w:val="1"/>
        </w:numPr>
        <w:rPr>
          <w:ins w:id="11" w:author="#FAN JIN MIN#" w:date="2023-09-04T20:43:00Z"/>
          <w:sz w:val="24"/>
          <w:szCs w:val="24"/>
        </w:rPr>
      </w:pPr>
      <w:ins w:id="12" w:author="#FAN JIN MIN#" w:date="2023-09-04T20:43:00Z">
        <w:r>
          <w:rPr>
            <w:sz w:val="24"/>
            <w:szCs w:val="24"/>
          </w:rPr>
          <w:t xml:space="preserve">The system must be </w:t>
        </w:r>
        <w:r w:rsidR="008B10A4">
          <w:rPr>
            <w:sz w:val="24"/>
            <w:szCs w:val="24"/>
          </w:rPr>
          <w:t>able to display on the map the carparks within a radius of 1 km of the searched location.</w:t>
        </w:r>
      </w:ins>
    </w:p>
    <w:p w14:paraId="2818C49F" w14:textId="10577B81" w:rsidR="002358DD" w:rsidRDefault="002358DD" w:rsidP="00235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be able to </w:t>
      </w:r>
      <w:del w:id="13" w:author="#FAN JIN MIN#" w:date="2023-09-02T13:15:00Z">
        <w:r w:rsidDel="00B25078">
          <w:rPr>
            <w:sz w:val="24"/>
            <w:szCs w:val="24"/>
          </w:rPr>
          <w:delText xml:space="preserve">display </w:delText>
        </w:r>
      </w:del>
      <w:ins w:id="14" w:author="#FAN JIN MIN#" w:date="2023-09-02T13:15:00Z">
        <w:r w:rsidR="00B25078">
          <w:rPr>
            <w:sz w:val="24"/>
            <w:szCs w:val="24"/>
          </w:rPr>
          <w:t xml:space="preserve">recommend </w:t>
        </w:r>
      </w:ins>
      <w:r>
        <w:rPr>
          <w:sz w:val="24"/>
          <w:szCs w:val="24"/>
        </w:rPr>
        <w:t>a list of carparks within a radius of 1 km of the search</w:t>
      </w:r>
      <w:r w:rsidR="00F260B3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del w:id="15" w:author="#FAN JIN MIN#" w:date="2023-09-01T19:27:00Z">
        <w:r w:rsidDel="00FD7EDB">
          <w:rPr>
            <w:sz w:val="24"/>
            <w:szCs w:val="24"/>
          </w:rPr>
          <w:delText>destination</w:delText>
        </w:r>
      </w:del>
      <w:ins w:id="16" w:author="#FAN JIN MIN#" w:date="2023-09-01T19:27:00Z">
        <w:r w:rsidR="00FD7EDB">
          <w:rPr>
            <w:sz w:val="24"/>
            <w:szCs w:val="24"/>
          </w:rPr>
          <w:t>location</w:t>
        </w:r>
      </w:ins>
      <w:r>
        <w:rPr>
          <w:sz w:val="24"/>
          <w:szCs w:val="24"/>
        </w:rPr>
        <w:t>.</w:t>
      </w:r>
    </w:p>
    <w:p w14:paraId="617CF15C" w14:textId="26F76E78" w:rsidR="002358DD" w:rsidRDefault="002358DD" w:rsidP="00235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carpark in the list of carparks displayed must contain information related to that carpark.</w:t>
      </w:r>
    </w:p>
    <w:p w14:paraId="5B09256F" w14:textId="368B50A9" w:rsidR="002358DD" w:rsidRDefault="002358DD" w:rsidP="002358DD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includes:</w:t>
      </w:r>
    </w:p>
    <w:p w14:paraId="7DC6B2FA" w14:textId="190BDBAE" w:rsidR="002358DD" w:rsidRDefault="002358DD" w:rsidP="002358DD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 number</w:t>
      </w:r>
    </w:p>
    <w:p w14:paraId="0B4B5F58" w14:textId="4B242F0E" w:rsidR="002358DD" w:rsidRDefault="002358DD" w:rsidP="002358DD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 address</w:t>
      </w:r>
    </w:p>
    <w:p w14:paraId="6CAF1D66" w14:textId="505F342B" w:rsidR="002358DD" w:rsidRDefault="002358DD" w:rsidP="002358DD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 availability</w:t>
      </w:r>
    </w:p>
    <w:p w14:paraId="76BC33E0" w14:textId="77777777" w:rsidR="002358DD" w:rsidRDefault="002358DD" w:rsidP="002358DD">
      <w:pPr>
        <w:pStyle w:val="ListParagraph"/>
        <w:ind w:left="4320"/>
        <w:rPr>
          <w:sz w:val="24"/>
          <w:szCs w:val="24"/>
        </w:rPr>
      </w:pPr>
    </w:p>
    <w:p w14:paraId="7CABE774" w14:textId="13488994" w:rsidR="002358DD" w:rsidRDefault="002358DD" w:rsidP="00235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Favourite</w:t>
      </w:r>
    </w:p>
    <w:p w14:paraId="30918757" w14:textId="4D8EFAD7" w:rsidR="002358DD" w:rsidRDefault="002358DD" w:rsidP="00235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must be able to favourite carparks.</w:t>
      </w:r>
    </w:p>
    <w:p w14:paraId="2485F11D" w14:textId="1406AA27" w:rsidR="002358DD" w:rsidRDefault="002358DD" w:rsidP="00235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must be able to view a list of their favourite carparks.</w:t>
      </w:r>
    </w:p>
    <w:p w14:paraId="2DAE9431" w14:textId="34D06274" w:rsidR="002358DD" w:rsidRDefault="002358DD" w:rsidP="00235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carpark in the list of favourite carparks must contain information related to that carpark.</w:t>
      </w:r>
    </w:p>
    <w:p w14:paraId="5EEF9AFA" w14:textId="28FDD10A" w:rsidR="002358DD" w:rsidRDefault="002358DD" w:rsidP="00235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includes:</w:t>
      </w:r>
    </w:p>
    <w:p w14:paraId="0D6FD7B1" w14:textId="1A2F66B3" w:rsidR="002358DD" w:rsidRDefault="002358DD" w:rsidP="002358DD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 number</w:t>
      </w:r>
    </w:p>
    <w:p w14:paraId="0106E675" w14:textId="7826727D" w:rsidR="002358DD" w:rsidRDefault="002358DD" w:rsidP="002358DD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 address</w:t>
      </w:r>
    </w:p>
    <w:p w14:paraId="137E3E60" w14:textId="51DE3B63" w:rsidR="002358DD" w:rsidRDefault="002358DD" w:rsidP="002358DD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 availability</w:t>
      </w:r>
    </w:p>
    <w:p w14:paraId="5AC98304" w14:textId="476099F4" w:rsidR="00CE35A8" w:rsidRDefault="00CE35A8" w:rsidP="00CE35A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be able to </w:t>
      </w:r>
      <w:r w:rsidR="009E3DB9">
        <w:rPr>
          <w:sz w:val="24"/>
          <w:szCs w:val="24"/>
        </w:rPr>
        <w:t>remove</w:t>
      </w:r>
      <w:r>
        <w:rPr>
          <w:sz w:val="24"/>
          <w:szCs w:val="24"/>
        </w:rPr>
        <w:t xml:space="preserve"> a favourited carpark.</w:t>
      </w:r>
    </w:p>
    <w:p w14:paraId="1259BC94" w14:textId="77777777" w:rsidR="002358DD" w:rsidRDefault="002358DD" w:rsidP="002358DD">
      <w:pPr>
        <w:pStyle w:val="ListParagraph"/>
        <w:ind w:left="3600"/>
        <w:rPr>
          <w:sz w:val="24"/>
          <w:szCs w:val="24"/>
        </w:rPr>
      </w:pPr>
    </w:p>
    <w:p w14:paraId="70EE9799" w14:textId="5442E59C" w:rsidR="002358DD" w:rsidRDefault="002358DD" w:rsidP="00235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carpark to </w:t>
      </w:r>
      <w:proofErr w:type="gramStart"/>
      <w:r>
        <w:rPr>
          <w:sz w:val="24"/>
          <w:szCs w:val="24"/>
        </w:rPr>
        <w:t>visit</w:t>
      </w:r>
      <w:proofErr w:type="gramEnd"/>
    </w:p>
    <w:p w14:paraId="403F9DF5" w14:textId="710435EB" w:rsidR="002358DD" w:rsidRDefault="002358DD" w:rsidP="00235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must be able to select a carpark to visit from his/her list of favourite carparks or list of carparks from searching for a destination.</w:t>
      </w:r>
    </w:p>
    <w:p w14:paraId="02A1DACC" w14:textId="27B896A7" w:rsidR="002358DD" w:rsidRDefault="002358DD" w:rsidP="002358DD">
      <w:pPr>
        <w:pStyle w:val="ListParagraph"/>
        <w:numPr>
          <w:ilvl w:val="2"/>
          <w:numId w:val="1"/>
        </w:numPr>
        <w:rPr>
          <w:ins w:id="17" w:author="#FAN JIN MIN#" w:date="2023-09-01T20:12:00Z"/>
          <w:sz w:val="24"/>
          <w:szCs w:val="24"/>
        </w:rPr>
      </w:pPr>
      <w:r>
        <w:rPr>
          <w:sz w:val="24"/>
          <w:szCs w:val="24"/>
        </w:rPr>
        <w:t>The system shall notify the user when the selected carpark’s availability drops below 5.</w:t>
      </w:r>
    </w:p>
    <w:p w14:paraId="3A9D963F" w14:textId="0EBE1042" w:rsidR="00E42B40" w:rsidDel="00712E97" w:rsidRDefault="00E42B40">
      <w:pPr>
        <w:pStyle w:val="ListParagraph"/>
        <w:ind w:left="2160"/>
        <w:rPr>
          <w:del w:id="18" w:author="#FAN JIN MIN#" w:date="2023-09-01T20:17:00Z"/>
          <w:sz w:val="24"/>
          <w:szCs w:val="24"/>
        </w:rPr>
        <w:pPrChange w:id="19" w:author="#FAN JIN MIN#" w:date="2023-09-01T20:1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14:paraId="7322A8B2" w14:textId="5E9659D1" w:rsidR="002358DD" w:rsidDel="00C30C77" w:rsidRDefault="002358DD" w:rsidP="002358DD">
      <w:pPr>
        <w:pStyle w:val="ListParagraph"/>
        <w:numPr>
          <w:ilvl w:val="2"/>
          <w:numId w:val="1"/>
        </w:numPr>
        <w:rPr>
          <w:del w:id="20" w:author="#FAN JIN MIN#" w:date="2023-09-01T19:27:00Z"/>
          <w:sz w:val="24"/>
          <w:szCs w:val="24"/>
        </w:rPr>
      </w:pPr>
      <w:del w:id="21" w:author="#FAN JIN MIN#" w:date="2023-09-01T19:27:00Z">
        <w:r w:rsidDel="00C30C77">
          <w:rPr>
            <w:sz w:val="24"/>
            <w:szCs w:val="24"/>
          </w:rPr>
          <w:delText>The system must be able to recognise that the user has arrived at the carpark if his current location is within a 1 km radius of the carpark location.</w:delText>
        </w:r>
      </w:del>
    </w:p>
    <w:p w14:paraId="3C4F6070" w14:textId="1CE96F45" w:rsidR="00BF0EC7" w:rsidRDefault="00BF0EC7">
      <w:pPr>
        <w:pStyle w:val="ListParagraph"/>
        <w:numPr>
          <w:ilvl w:val="1"/>
          <w:numId w:val="1"/>
        </w:numPr>
        <w:rPr>
          <w:ins w:id="22" w:author="#FAN JIN MIN#" w:date="2023-09-01T19:27:00Z"/>
          <w:sz w:val="24"/>
          <w:szCs w:val="24"/>
        </w:rPr>
        <w:pPrChange w:id="23" w:author="#FAN JIN MIN#" w:date="2023-09-01T19:27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4" w:author="#FAN JIN MIN#" w:date="2023-09-01T19:27:00Z">
        <w:r>
          <w:rPr>
            <w:sz w:val="24"/>
            <w:szCs w:val="24"/>
          </w:rPr>
          <w:t>The user must be able to unselect a carpark that he/she has selected t</w:t>
        </w:r>
      </w:ins>
      <w:ins w:id="25" w:author="#FAN JIN MIN#" w:date="2023-09-01T19:28:00Z">
        <w:r>
          <w:rPr>
            <w:sz w:val="24"/>
            <w:szCs w:val="24"/>
          </w:rPr>
          <w:t>o visit</w:t>
        </w:r>
        <w:r w:rsidR="004764B1">
          <w:rPr>
            <w:sz w:val="24"/>
            <w:szCs w:val="24"/>
          </w:rPr>
          <w:t>.</w:t>
        </w:r>
      </w:ins>
    </w:p>
    <w:p w14:paraId="138A711E" w14:textId="77777777" w:rsidR="002358DD" w:rsidRDefault="002358DD" w:rsidP="002358DD">
      <w:pPr>
        <w:pStyle w:val="ListParagraph"/>
        <w:ind w:left="2160"/>
        <w:rPr>
          <w:sz w:val="24"/>
          <w:szCs w:val="24"/>
        </w:rPr>
      </w:pPr>
    </w:p>
    <w:p w14:paraId="17C586C4" w14:textId="28B714D1" w:rsidR="002358DD" w:rsidRDefault="002358DD" w:rsidP="00235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Retrieve carpark availability </w:t>
      </w:r>
      <w:proofErr w:type="gramStart"/>
      <w:r>
        <w:rPr>
          <w:sz w:val="24"/>
          <w:szCs w:val="24"/>
        </w:rPr>
        <w:t>information</w:t>
      </w:r>
      <w:proofErr w:type="gramEnd"/>
    </w:p>
    <w:p w14:paraId="14A4D4B1" w14:textId="69F20573" w:rsidR="002358DD" w:rsidRDefault="002358DD" w:rsidP="00235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must be able to retrieve carpark availability information via Data.gov.sg’s Carpark Availability API.</w:t>
      </w:r>
    </w:p>
    <w:p w14:paraId="063172B1" w14:textId="2ED1EDD1" w:rsidR="002358DD" w:rsidRDefault="002358DD" w:rsidP="00235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includes:</w:t>
      </w:r>
    </w:p>
    <w:p w14:paraId="19FF4967" w14:textId="4C48C005" w:rsidR="002358DD" w:rsidRDefault="002358DD" w:rsidP="00235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 number</w:t>
      </w:r>
    </w:p>
    <w:p w14:paraId="4E2CD965" w14:textId="5D58E974" w:rsidR="002358DD" w:rsidRDefault="002358DD" w:rsidP="00235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Carpark availability</w:t>
      </w:r>
    </w:p>
    <w:p w14:paraId="16018720" w14:textId="77777777" w:rsidR="005A23F5" w:rsidRDefault="005A23F5" w:rsidP="005A23F5">
      <w:pPr>
        <w:pStyle w:val="ListParagraph"/>
        <w:ind w:left="2880"/>
        <w:rPr>
          <w:sz w:val="24"/>
          <w:szCs w:val="24"/>
        </w:rPr>
      </w:pPr>
    </w:p>
    <w:p w14:paraId="38E0620E" w14:textId="3B5A5E19" w:rsidR="002358DD" w:rsidRDefault="002358DD" w:rsidP="00235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Retrieve carpark </w:t>
      </w:r>
      <w:proofErr w:type="gramStart"/>
      <w:r>
        <w:rPr>
          <w:sz w:val="24"/>
          <w:szCs w:val="24"/>
        </w:rPr>
        <w:t>information</w:t>
      </w:r>
      <w:proofErr w:type="gramEnd"/>
    </w:p>
    <w:p w14:paraId="5B96E498" w14:textId="1C97BA38" w:rsidR="002358DD" w:rsidRDefault="002358DD" w:rsidP="00235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must be able to retrieve a carpark’s information using the carpark number by using the list of HDB Carpark Information by Data.gov.sg.</w:t>
      </w:r>
    </w:p>
    <w:p w14:paraId="548F8279" w14:textId="6593BAD5" w:rsidR="002358DD" w:rsidRDefault="002358DD" w:rsidP="00235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Carpark’s information includes:</w:t>
      </w:r>
    </w:p>
    <w:p w14:paraId="379DC8BD" w14:textId="03D6CFAD" w:rsidR="002358DD" w:rsidRDefault="002358DD" w:rsidP="00235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 address</w:t>
      </w:r>
    </w:p>
    <w:p w14:paraId="40513DD5" w14:textId="5DD2B6EE" w:rsidR="002358DD" w:rsidRDefault="002358DD" w:rsidP="00235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Carpark’s X Coord</w:t>
      </w:r>
    </w:p>
    <w:p w14:paraId="33982730" w14:textId="7FCCEA8A" w:rsidR="002358DD" w:rsidRDefault="002358DD" w:rsidP="00235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Carpark’s Y Coord</w:t>
      </w:r>
    </w:p>
    <w:p w14:paraId="6409BB5E" w14:textId="77777777" w:rsidR="002358DD" w:rsidRDefault="002358DD" w:rsidP="002358DD">
      <w:pPr>
        <w:pStyle w:val="ListParagraph"/>
        <w:ind w:left="2880"/>
        <w:rPr>
          <w:sz w:val="24"/>
          <w:szCs w:val="24"/>
        </w:rPr>
      </w:pPr>
    </w:p>
    <w:p w14:paraId="29E166D2" w14:textId="377C432A" w:rsidR="002358DD" w:rsidRDefault="002358DD" w:rsidP="00235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Locations</w:t>
      </w:r>
    </w:p>
    <w:p w14:paraId="109F3E62" w14:textId="0C37E4D9" w:rsidR="002358DD" w:rsidRDefault="002358DD" w:rsidP="00235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must be able to retrieve locations via Geolocation API.</w:t>
      </w:r>
    </w:p>
    <w:p w14:paraId="26291A1A" w14:textId="4EAC205E" w:rsidR="002358DD" w:rsidRDefault="002358DD" w:rsidP="00235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Locations include:</w:t>
      </w:r>
    </w:p>
    <w:p w14:paraId="121D46ED" w14:textId="6BE7B8CF" w:rsidR="002358DD" w:rsidRDefault="002358DD" w:rsidP="00235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 of carparks</w:t>
      </w:r>
    </w:p>
    <w:p w14:paraId="13DF49ED" w14:textId="716C1751" w:rsidR="002358DD" w:rsidDel="0013019D" w:rsidRDefault="002358DD" w:rsidP="002358DD">
      <w:pPr>
        <w:pStyle w:val="ListParagraph"/>
        <w:numPr>
          <w:ilvl w:val="3"/>
          <w:numId w:val="1"/>
        </w:numPr>
        <w:rPr>
          <w:del w:id="26" w:author="#FAN JIN MIN#" w:date="2023-09-01T19:28:00Z"/>
          <w:sz w:val="24"/>
          <w:szCs w:val="24"/>
        </w:rPr>
      </w:pPr>
      <w:del w:id="27" w:author="#FAN JIN MIN#" w:date="2023-09-01T19:28:00Z">
        <w:r w:rsidDel="004764B1">
          <w:rPr>
            <w:sz w:val="24"/>
            <w:szCs w:val="24"/>
          </w:rPr>
          <w:delText>Current location of user</w:delText>
        </w:r>
      </w:del>
    </w:p>
    <w:p w14:paraId="7393E3A2" w14:textId="0209AB12" w:rsidR="0013019D" w:rsidRDefault="0013019D" w:rsidP="002358DD">
      <w:pPr>
        <w:pStyle w:val="ListParagraph"/>
        <w:numPr>
          <w:ilvl w:val="3"/>
          <w:numId w:val="1"/>
        </w:numPr>
        <w:rPr>
          <w:ins w:id="28" w:author="#FAN JIN MIN#" w:date="2023-09-04T20:52:00Z"/>
          <w:sz w:val="24"/>
          <w:szCs w:val="24"/>
        </w:rPr>
      </w:pPr>
      <w:ins w:id="29" w:author="#FAN JIN MIN#" w:date="2023-09-04T20:52:00Z">
        <w:r>
          <w:rPr>
            <w:sz w:val="24"/>
            <w:szCs w:val="24"/>
          </w:rPr>
          <w:t xml:space="preserve">With respect </w:t>
        </w:r>
      </w:ins>
      <w:ins w:id="30" w:author="#FAN JIN MIN#" w:date="2023-09-04T20:53:00Z">
        <w:r>
          <w:rPr>
            <w:sz w:val="24"/>
            <w:szCs w:val="24"/>
          </w:rPr>
          <w:t>to</w:t>
        </w:r>
        <w:r w:rsidR="00DD744E">
          <w:rPr>
            <w:sz w:val="24"/>
            <w:szCs w:val="24"/>
          </w:rPr>
          <w:t xml:space="preserve"> functional</w:t>
        </w:r>
      </w:ins>
      <w:ins w:id="31" w:author="#FAN JIN MIN#" w:date="2023-09-04T20:54:00Z">
        <w:r w:rsidR="008923D4">
          <w:rPr>
            <w:sz w:val="24"/>
            <w:szCs w:val="24"/>
          </w:rPr>
          <w:t xml:space="preserve"> requirem</w:t>
        </w:r>
        <w:r w:rsidR="001D6FE2">
          <w:rPr>
            <w:sz w:val="24"/>
            <w:szCs w:val="24"/>
          </w:rPr>
          <w:t>ent</w:t>
        </w:r>
      </w:ins>
      <w:ins w:id="32" w:author="#FAN JIN MIN#" w:date="2023-09-04T20:53:00Z">
        <w:r w:rsidR="00DD744E">
          <w:rPr>
            <w:sz w:val="24"/>
            <w:szCs w:val="24"/>
          </w:rPr>
          <w:t xml:space="preserve"> 2(a)</w:t>
        </w:r>
        <w:r w:rsidR="00B015A7">
          <w:rPr>
            <w:sz w:val="24"/>
            <w:szCs w:val="24"/>
          </w:rPr>
          <w:t>, a searched location</w:t>
        </w:r>
      </w:ins>
    </w:p>
    <w:p w14:paraId="75581373" w14:textId="4580019C" w:rsidR="002358DD" w:rsidRDefault="002358DD" w:rsidP="002358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respect to functional requirement 2(a)(ii), 1 km radius of a searched location</w:t>
      </w:r>
    </w:p>
    <w:p w14:paraId="5B7DD261" w14:textId="7B9E519D" w:rsidR="002358DD" w:rsidDel="00FE3E4E" w:rsidRDefault="002358DD" w:rsidP="002358DD">
      <w:pPr>
        <w:pStyle w:val="ListParagraph"/>
        <w:numPr>
          <w:ilvl w:val="3"/>
          <w:numId w:val="1"/>
        </w:numPr>
        <w:rPr>
          <w:del w:id="33" w:author="#FAN JIN MIN#" w:date="2023-09-01T19:28:00Z"/>
          <w:sz w:val="24"/>
          <w:szCs w:val="24"/>
        </w:rPr>
      </w:pPr>
      <w:del w:id="34" w:author="#FAN JIN MIN#" w:date="2023-09-01T19:28:00Z">
        <w:r w:rsidDel="00FE3E4E">
          <w:rPr>
            <w:sz w:val="24"/>
            <w:szCs w:val="24"/>
          </w:rPr>
          <w:delText>With respect to functional requirement 4(a)(ii), 1 km radius of a carpark the user selected to visit</w:delText>
        </w:r>
      </w:del>
    </w:p>
    <w:p w14:paraId="13C5AA38" w14:textId="77777777" w:rsidR="002358DD" w:rsidRDefault="002358DD" w:rsidP="002358DD">
      <w:pPr>
        <w:rPr>
          <w:sz w:val="24"/>
          <w:szCs w:val="24"/>
        </w:rPr>
      </w:pPr>
    </w:p>
    <w:p w14:paraId="653D0A34" w14:textId="0DD83BD1" w:rsidR="002358DD" w:rsidRDefault="002358DD" w:rsidP="002358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Non-functional Requirements</w:t>
      </w:r>
    </w:p>
    <w:p w14:paraId="303D91D4" w14:textId="288FD1B1" w:rsidR="002358DD" w:rsidRDefault="002358DD" w:rsidP="002358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 requirements</w:t>
      </w:r>
    </w:p>
    <w:p w14:paraId="5684E127" w14:textId="38F6F3D4" w:rsidR="002358DD" w:rsidRDefault="002358DD" w:rsidP="002358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and user must have internet connection.</w:t>
      </w:r>
    </w:p>
    <w:p w14:paraId="158831CF" w14:textId="77777777" w:rsidR="00EA3DA4" w:rsidRDefault="00EA3DA4" w:rsidP="00EA3D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respect to functional requirement 3(a), the user must be allowed to favourite a carpark by clicking on a star icon.</w:t>
      </w:r>
    </w:p>
    <w:p w14:paraId="4203595E" w14:textId="4B9A9DFE" w:rsidR="00EA3DA4" w:rsidRDefault="00EA3DA4" w:rsidP="00EA3DA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keep the user interface simple and easy to understand.</w:t>
      </w:r>
    </w:p>
    <w:p w14:paraId="31D982DA" w14:textId="77777777" w:rsidR="00EA3DA4" w:rsidRPr="00EA3DA4" w:rsidRDefault="00EA3DA4" w:rsidP="00EA3DA4">
      <w:pPr>
        <w:pStyle w:val="ListParagraph"/>
        <w:ind w:left="2160"/>
        <w:rPr>
          <w:sz w:val="24"/>
          <w:szCs w:val="24"/>
        </w:rPr>
      </w:pPr>
    </w:p>
    <w:p w14:paraId="70A1A58F" w14:textId="7BCA0D7A" w:rsidR="002358DD" w:rsidRDefault="002358DD" w:rsidP="002358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Reliability requirements</w:t>
      </w:r>
    </w:p>
    <w:p w14:paraId="56139F27" w14:textId="6EEFFE32" w:rsidR="00EA3DA4" w:rsidRDefault="00EA3DA4" w:rsidP="00EA3D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must update the carpark availability information every 1 minute.</w:t>
      </w:r>
    </w:p>
    <w:p w14:paraId="76BB9F47" w14:textId="645B14A8" w:rsidR="00EA3DA4" w:rsidRDefault="006743B8" w:rsidP="00EA3D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a system reboot, the full system functionality must be restored within 5 minutes.</w:t>
      </w:r>
    </w:p>
    <w:p w14:paraId="737569AC" w14:textId="77777777" w:rsidR="00EA3DA4" w:rsidRPr="00EA3DA4" w:rsidRDefault="00EA3DA4" w:rsidP="00EA3DA4">
      <w:pPr>
        <w:pStyle w:val="ListParagraph"/>
        <w:ind w:left="1440"/>
        <w:rPr>
          <w:sz w:val="24"/>
          <w:szCs w:val="24"/>
        </w:rPr>
      </w:pPr>
    </w:p>
    <w:p w14:paraId="29E70961" w14:textId="6A71AFAC" w:rsidR="002358DD" w:rsidRDefault="002358DD" w:rsidP="002358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 requirements</w:t>
      </w:r>
    </w:p>
    <w:p w14:paraId="47A256FB" w14:textId="33C92623" w:rsidR="00EA3DA4" w:rsidRDefault="00EA3DA4" w:rsidP="00EA3D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must not crash when the user opens the application.</w:t>
      </w:r>
    </w:p>
    <w:p w14:paraId="15119D31" w14:textId="0EA29E17" w:rsidR="006743B8" w:rsidRDefault="006743B8" w:rsidP="00EA3D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be able to use the application within </w:t>
      </w:r>
      <w:ins w:id="35" w:author="#FAN JIN MIN#" w:date="2023-09-04T20:58:00Z">
        <w:r w:rsidR="005C7605">
          <w:rPr>
            <w:sz w:val="24"/>
            <w:szCs w:val="24"/>
          </w:rPr>
          <w:t>20</w:t>
        </w:r>
      </w:ins>
      <w:del w:id="36" w:author="#FAN JIN MIN#" w:date="2023-09-04T20:58:00Z">
        <w:r w:rsidDel="005C7605">
          <w:rPr>
            <w:sz w:val="24"/>
            <w:szCs w:val="24"/>
          </w:rPr>
          <w:delText>15</w:delText>
        </w:r>
      </w:del>
      <w:r>
        <w:rPr>
          <w:sz w:val="24"/>
          <w:szCs w:val="24"/>
        </w:rPr>
        <w:t xml:space="preserve"> seconds of opening the application.</w:t>
      </w:r>
    </w:p>
    <w:p w14:paraId="22983A66" w14:textId="5E34B0F1" w:rsidR="00EA3DA4" w:rsidRDefault="00EA3DA4" w:rsidP="00EA3D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respect to functional requirement 2(a), the system must be able to return the search results to the user within </w:t>
      </w:r>
      <w:ins w:id="37" w:author="#FAN JIN MIN#" w:date="2023-09-04T20:59:00Z">
        <w:r w:rsidR="00FC59CD">
          <w:rPr>
            <w:sz w:val="24"/>
            <w:szCs w:val="24"/>
          </w:rPr>
          <w:t>10</w:t>
        </w:r>
      </w:ins>
      <w:del w:id="38" w:author="#FAN JIN MIN#" w:date="2023-09-04T20:59:00Z">
        <w:r w:rsidDel="00FC59CD">
          <w:rPr>
            <w:sz w:val="24"/>
            <w:szCs w:val="24"/>
          </w:rPr>
          <w:delText>5</w:delText>
        </w:r>
      </w:del>
      <w:r>
        <w:rPr>
          <w:sz w:val="24"/>
          <w:szCs w:val="24"/>
        </w:rPr>
        <w:t xml:space="preserve"> seconds.</w:t>
      </w:r>
    </w:p>
    <w:p w14:paraId="63226101" w14:textId="77777777" w:rsidR="00EA3DA4" w:rsidRDefault="00EA3DA4" w:rsidP="00EA3DA4">
      <w:pPr>
        <w:pStyle w:val="ListParagraph"/>
        <w:ind w:left="1440"/>
        <w:rPr>
          <w:sz w:val="24"/>
          <w:szCs w:val="24"/>
        </w:rPr>
      </w:pPr>
    </w:p>
    <w:p w14:paraId="486A90E6" w14:textId="44972766" w:rsidR="002358DD" w:rsidRDefault="002358DD" w:rsidP="002358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Supportability requirements</w:t>
      </w:r>
    </w:p>
    <w:p w14:paraId="79E8C28D" w14:textId="69C8380C" w:rsidR="005670FD" w:rsidRPr="005670FD" w:rsidRDefault="002358DD" w:rsidP="005670F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670FD">
        <w:rPr>
          <w:sz w:val="24"/>
          <w:szCs w:val="24"/>
        </w:rPr>
        <w:t xml:space="preserve">The user must be able to access the </w:t>
      </w:r>
      <w:r w:rsidR="006743B8" w:rsidRPr="005670FD">
        <w:rPr>
          <w:sz w:val="24"/>
          <w:szCs w:val="24"/>
        </w:rPr>
        <w:t>application</w:t>
      </w:r>
      <w:r w:rsidRPr="005670FD">
        <w:rPr>
          <w:sz w:val="24"/>
          <w:szCs w:val="24"/>
        </w:rPr>
        <w:t xml:space="preserve"> from</w:t>
      </w:r>
      <w:ins w:id="39" w:author="#FAN JIN MIN#" w:date="2023-09-04T21:01:00Z">
        <w:r w:rsidR="00A026EF">
          <w:rPr>
            <w:sz w:val="24"/>
            <w:szCs w:val="24"/>
          </w:rPr>
          <w:t xml:space="preserve"> </w:t>
        </w:r>
      </w:ins>
      <w:del w:id="40" w:author="#FAN JIN MIN#" w:date="2023-09-04T21:00:00Z">
        <w:r w:rsidRPr="005670FD" w:rsidDel="00FD7E21">
          <w:rPr>
            <w:sz w:val="24"/>
            <w:szCs w:val="24"/>
          </w:rPr>
          <w:delText xml:space="preserve"> </w:delText>
        </w:r>
        <w:r w:rsidRPr="005670FD" w:rsidDel="00C454BE">
          <w:rPr>
            <w:sz w:val="24"/>
            <w:szCs w:val="24"/>
          </w:rPr>
          <w:delText xml:space="preserve">any </w:delText>
        </w:r>
      </w:del>
      <w:r w:rsidRPr="005670FD">
        <w:rPr>
          <w:sz w:val="24"/>
          <w:szCs w:val="24"/>
        </w:rPr>
        <w:t>web browser</w:t>
      </w:r>
      <w:ins w:id="41" w:author="#FAN JIN MIN#" w:date="2023-09-04T21:00:00Z">
        <w:r w:rsidR="00FD7E21">
          <w:rPr>
            <w:sz w:val="24"/>
            <w:szCs w:val="24"/>
          </w:rPr>
          <w:t>s</w:t>
        </w:r>
      </w:ins>
      <w:r w:rsidRPr="005670FD">
        <w:rPr>
          <w:sz w:val="24"/>
          <w:szCs w:val="24"/>
        </w:rPr>
        <w:t xml:space="preserve"> on their mobile device.</w:t>
      </w:r>
      <w:r w:rsidR="005670FD" w:rsidRPr="005670FD">
        <w:rPr>
          <w:sz w:val="24"/>
          <w:szCs w:val="24"/>
        </w:rPr>
        <w:br w:type="page"/>
      </w:r>
    </w:p>
    <w:p w14:paraId="2E884D7D" w14:textId="5F772C3B" w:rsidR="00EB63A2" w:rsidRDefault="00B741F1" w:rsidP="00B741F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B63A2" w14:paraId="759867A9" w14:textId="77777777" w:rsidTr="00EB63A2">
        <w:tc>
          <w:tcPr>
            <w:tcW w:w="1838" w:type="dxa"/>
          </w:tcPr>
          <w:p w14:paraId="4356F2B2" w14:textId="5B0A124A" w:rsidR="00EB63A2" w:rsidRPr="00EB63A2" w:rsidRDefault="00EB63A2" w:rsidP="00B741F1">
            <w:pPr>
              <w:rPr>
                <w:b/>
                <w:bCs/>
                <w:sz w:val="24"/>
                <w:szCs w:val="24"/>
              </w:rPr>
            </w:pPr>
            <w:r w:rsidRPr="00EB63A2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7178" w:type="dxa"/>
          </w:tcPr>
          <w:p w14:paraId="79A9791E" w14:textId="5135E026" w:rsidR="00EB63A2" w:rsidRPr="00EB63A2" w:rsidRDefault="00EB63A2" w:rsidP="00B741F1">
            <w:pPr>
              <w:rPr>
                <w:b/>
                <w:bCs/>
                <w:sz w:val="24"/>
                <w:szCs w:val="24"/>
              </w:rPr>
            </w:pPr>
            <w:r w:rsidRPr="00EB63A2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EB63A2" w14:paraId="71171848" w14:textId="77777777" w:rsidTr="00EB63A2">
        <w:tc>
          <w:tcPr>
            <w:tcW w:w="1838" w:type="dxa"/>
          </w:tcPr>
          <w:p w14:paraId="72CDB0A8" w14:textId="3FF24428" w:rsidR="00EB63A2" w:rsidRDefault="00EB63A2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  <w:r w:rsidR="00534C10">
              <w:rPr>
                <w:sz w:val="24"/>
                <w:szCs w:val="24"/>
              </w:rPr>
              <w:t xml:space="preserve"> / application</w:t>
            </w:r>
          </w:p>
        </w:tc>
        <w:tc>
          <w:tcPr>
            <w:tcW w:w="7178" w:type="dxa"/>
          </w:tcPr>
          <w:p w14:paraId="57FF1D62" w14:textId="4FACAB8F" w:rsidR="00EB63A2" w:rsidRDefault="00E960B7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 Park NF web application</w:t>
            </w:r>
            <w:r w:rsidR="00DD712B">
              <w:rPr>
                <w:sz w:val="24"/>
                <w:szCs w:val="24"/>
              </w:rPr>
              <w:t>.</w:t>
            </w:r>
          </w:p>
        </w:tc>
      </w:tr>
      <w:tr w:rsidR="00EB63A2" w14:paraId="126C4FA0" w14:textId="77777777" w:rsidTr="00EB63A2">
        <w:tc>
          <w:tcPr>
            <w:tcW w:w="1838" w:type="dxa"/>
          </w:tcPr>
          <w:p w14:paraId="1E0B80A3" w14:textId="6A05B04C" w:rsidR="00EB63A2" w:rsidRDefault="00EB63A2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7178" w:type="dxa"/>
          </w:tcPr>
          <w:p w14:paraId="3A52B812" w14:textId="2E3E7D61" w:rsidR="00EB63A2" w:rsidRDefault="0027661D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person using the application to find carpark locations and carpark availability</w:t>
            </w:r>
            <w:r w:rsidR="00DD712B">
              <w:rPr>
                <w:sz w:val="24"/>
                <w:szCs w:val="24"/>
              </w:rPr>
              <w:t>.</w:t>
            </w:r>
          </w:p>
        </w:tc>
      </w:tr>
      <w:tr w:rsidR="00ED278C" w14:paraId="6CEFC4F5" w14:textId="77777777" w:rsidTr="00EB63A2">
        <w:tc>
          <w:tcPr>
            <w:tcW w:w="1838" w:type="dxa"/>
          </w:tcPr>
          <w:p w14:paraId="02A4A13D" w14:textId="138A6CA3" w:rsidR="00ED278C" w:rsidRDefault="00ED278C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 </w:t>
            </w:r>
          </w:p>
        </w:tc>
        <w:tc>
          <w:tcPr>
            <w:tcW w:w="7178" w:type="dxa"/>
          </w:tcPr>
          <w:p w14:paraId="00CA5371" w14:textId="2E5CCE1A" w:rsidR="00ED278C" w:rsidRDefault="00ED278C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A23F5">
              <w:rPr>
                <w:sz w:val="24"/>
                <w:szCs w:val="24"/>
              </w:rPr>
              <w:t>n interactive</w:t>
            </w:r>
            <w:r>
              <w:rPr>
                <w:sz w:val="24"/>
                <w:szCs w:val="24"/>
              </w:rPr>
              <w:t xml:space="preserve"> map</w:t>
            </w:r>
            <w:r w:rsidR="001D038C">
              <w:rPr>
                <w:sz w:val="24"/>
                <w:szCs w:val="24"/>
              </w:rPr>
              <w:t xml:space="preserve"> of Singapore</w:t>
            </w:r>
            <w:r w:rsidR="00DD712B">
              <w:rPr>
                <w:sz w:val="24"/>
                <w:szCs w:val="24"/>
              </w:rPr>
              <w:t>.</w:t>
            </w:r>
          </w:p>
        </w:tc>
      </w:tr>
      <w:tr w:rsidR="001D38C2" w14:paraId="7BAE91E9" w14:textId="77777777" w:rsidTr="00EB63A2">
        <w:tc>
          <w:tcPr>
            <w:tcW w:w="1838" w:type="dxa"/>
          </w:tcPr>
          <w:p w14:paraId="7A19FA02" w14:textId="0B3DB266" w:rsidR="001D38C2" w:rsidRDefault="001D38C2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</w:t>
            </w:r>
          </w:p>
        </w:tc>
        <w:tc>
          <w:tcPr>
            <w:tcW w:w="7178" w:type="dxa"/>
          </w:tcPr>
          <w:p w14:paraId="5199285E" w14:textId="3B4BB9D2" w:rsidR="001D38C2" w:rsidRDefault="001D38C2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ins w:id="42" w:author="#FAN JIN MIN#" w:date="2023-09-02T13:06:00Z">
              <w:r w:rsidR="00D76373">
                <w:rPr>
                  <w:sz w:val="24"/>
                  <w:szCs w:val="24"/>
                </w:rPr>
                <w:t xml:space="preserve">point on the map of a </w:t>
              </w:r>
            </w:ins>
            <w:r>
              <w:rPr>
                <w:sz w:val="24"/>
                <w:szCs w:val="24"/>
              </w:rPr>
              <w:t>particular place</w:t>
            </w:r>
            <w:r w:rsidR="007F0CCE">
              <w:rPr>
                <w:sz w:val="24"/>
                <w:szCs w:val="24"/>
              </w:rPr>
              <w:t xml:space="preserve"> or building</w:t>
            </w:r>
            <w:r w:rsidR="00DD712B">
              <w:rPr>
                <w:sz w:val="24"/>
                <w:szCs w:val="24"/>
              </w:rPr>
              <w:t>.</w:t>
            </w:r>
          </w:p>
        </w:tc>
      </w:tr>
      <w:tr w:rsidR="00EB63A2" w14:paraId="17173155" w14:textId="77777777" w:rsidTr="00EB63A2">
        <w:tc>
          <w:tcPr>
            <w:tcW w:w="1838" w:type="dxa"/>
          </w:tcPr>
          <w:p w14:paraId="603772BB" w14:textId="49D370D0" w:rsidR="00EB63A2" w:rsidRDefault="00F54423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  <w:tc>
          <w:tcPr>
            <w:tcW w:w="7178" w:type="dxa"/>
          </w:tcPr>
          <w:p w14:paraId="4A396652" w14:textId="64EC4703" w:rsidR="00EB63A2" w:rsidRDefault="00F54423" w:rsidP="00B74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feature</w:t>
            </w:r>
            <w:r w:rsidR="00A57D10">
              <w:rPr>
                <w:sz w:val="24"/>
                <w:szCs w:val="24"/>
              </w:rPr>
              <w:t xml:space="preserve"> of the application</w:t>
            </w:r>
            <w:r>
              <w:rPr>
                <w:sz w:val="24"/>
                <w:szCs w:val="24"/>
              </w:rPr>
              <w:t xml:space="preserve"> that allows users to </w:t>
            </w:r>
            <w:r w:rsidR="00EA2910">
              <w:rPr>
                <w:sz w:val="24"/>
                <w:szCs w:val="24"/>
              </w:rPr>
              <w:t xml:space="preserve">find carparks </w:t>
            </w:r>
            <w:r w:rsidR="00124A38">
              <w:rPr>
                <w:sz w:val="24"/>
                <w:szCs w:val="24"/>
              </w:rPr>
              <w:t xml:space="preserve">within a </w:t>
            </w:r>
            <w:del w:id="43" w:author="#FAN JIN MIN#" w:date="2023-09-02T13:07:00Z">
              <w:r w:rsidR="00124A38" w:rsidDel="00D323E5">
                <w:rPr>
                  <w:sz w:val="24"/>
                  <w:szCs w:val="24"/>
                </w:rPr>
                <w:delText xml:space="preserve">specified </w:delText>
              </w:r>
            </w:del>
            <w:ins w:id="44" w:author="#FAN JIN MIN#" w:date="2023-09-02T13:07:00Z">
              <w:r w:rsidR="00D323E5">
                <w:rPr>
                  <w:sz w:val="24"/>
                  <w:szCs w:val="24"/>
                </w:rPr>
                <w:t xml:space="preserve">1km </w:t>
              </w:r>
            </w:ins>
            <w:r w:rsidR="00124A38">
              <w:rPr>
                <w:sz w:val="24"/>
                <w:szCs w:val="24"/>
              </w:rPr>
              <w:t xml:space="preserve">radius of his/her </w:t>
            </w:r>
            <w:del w:id="45" w:author="#FAN JIN MIN#" w:date="2023-09-01T20:13:00Z">
              <w:r w:rsidR="00124A38" w:rsidDel="00782A33">
                <w:rPr>
                  <w:sz w:val="24"/>
                  <w:szCs w:val="24"/>
                </w:rPr>
                <w:delText>queried destination</w:delText>
              </w:r>
            </w:del>
            <w:ins w:id="46" w:author="#FAN JIN MIN#" w:date="2023-09-01T20:13:00Z">
              <w:r w:rsidR="00782A33">
                <w:rPr>
                  <w:sz w:val="24"/>
                  <w:szCs w:val="24"/>
                </w:rPr>
                <w:t>searched location</w:t>
              </w:r>
            </w:ins>
            <w:r w:rsidR="00DD712B">
              <w:rPr>
                <w:sz w:val="24"/>
                <w:szCs w:val="24"/>
              </w:rPr>
              <w:t>.</w:t>
            </w:r>
          </w:p>
        </w:tc>
      </w:tr>
      <w:tr w:rsidR="00F9611F" w14:paraId="39ECCA77" w14:textId="77777777" w:rsidTr="00EB63A2">
        <w:trPr>
          <w:ins w:id="47" w:author="#FAN JIN MIN#" w:date="2023-09-02T13:10:00Z"/>
        </w:trPr>
        <w:tc>
          <w:tcPr>
            <w:tcW w:w="1838" w:type="dxa"/>
          </w:tcPr>
          <w:p w14:paraId="4359D8C9" w14:textId="308CB3CB" w:rsidR="00F9611F" w:rsidRDefault="00F9611F" w:rsidP="00F9611F">
            <w:pPr>
              <w:rPr>
                <w:ins w:id="48" w:author="#FAN JIN MIN#" w:date="2023-09-02T13:10:00Z"/>
                <w:sz w:val="24"/>
                <w:szCs w:val="24"/>
              </w:rPr>
            </w:pPr>
            <w:ins w:id="49" w:author="#FAN JIN MIN#" w:date="2023-09-02T13:10:00Z">
              <w:r>
                <w:rPr>
                  <w:sz w:val="24"/>
                  <w:szCs w:val="24"/>
                </w:rPr>
                <w:t>Favourite</w:t>
              </w:r>
            </w:ins>
          </w:p>
        </w:tc>
        <w:tc>
          <w:tcPr>
            <w:tcW w:w="7178" w:type="dxa"/>
          </w:tcPr>
          <w:p w14:paraId="68DE799F" w14:textId="20DA4120" w:rsidR="00F9611F" w:rsidRDefault="00F9611F" w:rsidP="00F9611F">
            <w:pPr>
              <w:rPr>
                <w:ins w:id="50" w:author="#FAN JIN MIN#" w:date="2023-09-02T13:10:00Z"/>
                <w:sz w:val="24"/>
                <w:szCs w:val="24"/>
              </w:rPr>
            </w:pPr>
            <w:ins w:id="51" w:author="#FAN JIN MIN#" w:date="2023-09-02T13:10:00Z">
              <w:r>
                <w:rPr>
                  <w:sz w:val="24"/>
                  <w:szCs w:val="24"/>
                </w:rPr>
                <w:t>A feature of the application that allows users to favourite, view favourited, or remove carparks for future ease of reference.</w:t>
              </w:r>
            </w:ins>
          </w:p>
        </w:tc>
      </w:tr>
      <w:tr w:rsidR="00F9611F" w:rsidDel="00284122" w14:paraId="4EE8BB02" w14:textId="3A1D21C6" w:rsidTr="00EB63A2">
        <w:trPr>
          <w:del w:id="52" w:author="#FAN JIN MIN#" w:date="2023-09-01T19:49:00Z"/>
        </w:trPr>
        <w:tc>
          <w:tcPr>
            <w:tcW w:w="1838" w:type="dxa"/>
          </w:tcPr>
          <w:p w14:paraId="6FCC3FAD" w14:textId="5532834D" w:rsidR="00F9611F" w:rsidDel="00284122" w:rsidRDefault="00F9611F" w:rsidP="00F9611F">
            <w:pPr>
              <w:rPr>
                <w:del w:id="53" w:author="#FAN JIN MIN#" w:date="2023-09-01T19:49:00Z"/>
                <w:sz w:val="24"/>
                <w:szCs w:val="24"/>
              </w:rPr>
            </w:pPr>
            <w:del w:id="54" w:author="#FAN JIN MIN#" w:date="2023-09-01T19:49:00Z">
              <w:r w:rsidDel="00284122">
                <w:rPr>
                  <w:sz w:val="24"/>
                  <w:szCs w:val="24"/>
                </w:rPr>
                <w:delText>Destination</w:delText>
              </w:r>
            </w:del>
          </w:p>
        </w:tc>
        <w:tc>
          <w:tcPr>
            <w:tcW w:w="7178" w:type="dxa"/>
          </w:tcPr>
          <w:p w14:paraId="09B3B9BA" w14:textId="4EA564E9" w:rsidR="00F9611F" w:rsidDel="00284122" w:rsidRDefault="00F9611F" w:rsidP="00F9611F">
            <w:pPr>
              <w:rPr>
                <w:del w:id="55" w:author="#FAN JIN MIN#" w:date="2023-09-01T19:49:00Z"/>
                <w:sz w:val="24"/>
                <w:szCs w:val="24"/>
              </w:rPr>
            </w:pPr>
            <w:del w:id="56" w:author="#FAN JIN MIN#" w:date="2023-09-01T19:49:00Z">
              <w:r w:rsidDel="00284122">
                <w:rPr>
                  <w:sz w:val="24"/>
                  <w:szCs w:val="24"/>
                </w:rPr>
                <w:delText>A location which a user wants to go to.</w:delText>
              </w:r>
            </w:del>
          </w:p>
        </w:tc>
      </w:tr>
      <w:tr w:rsidR="00F9611F" w14:paraId="654E1883" w14:textId="77777777" w:rsidTr="00EB63A2">
        <w:tc>
          <w:tcPr>
            <w:tcW w:w="1838" w:type="dxa"/>
          </w:tcPr>
          <w:p w14:paraId="2B0161C4" w14:textId="1FAC1B0E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6-digit postal code</w:t>
            </w:r>
          </w:p>
        </w:tc>
        <w:tc>
          <w:tcPr>
            <w:tcW w:w="7178" w:type="dxa"/>
          </w:tcPr>
          <w:p w14:paraId="6F107464" w14:textId="6FA9ADFC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6-digit postal code representing an address of a location.</w:t>
            </w:r>
          </w:p>
        </w:tc>
      </w:tr>
      <w:tr w:rsidR="00F9611F" w14:paraId="30BB829E" w14:textId="77777777" w:rsidTr="00EB63A2">
        <w:tc>
          <w:tcPr>
            <w:tcW w:w="1838" w:type="dxa"/>
          </w:tcPr>
          <w:p w14:paraId="2C81B574" w14:textId="518CEBD1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 name</w:t>
            </w:r>
          </w:p>
        </w:tc>
        <w:tc>
          <w:tcPr>
            <w:tcW w:w="7178" w:type="dxa"/>
          </w:tcPr>
          <w:p w14:paraId="071AF87D" w14:textId="5B84A1FE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a location.</w:t>
            </w:r>
          </w:p>
        </w:tc>
      </w:tr>
      <w:tr w:rsidR="00F9611F" w14:paraId="718C57D2" w14:textId="77777777" w:rsidTr="00EB63A2">
        <w:tc>
          <w:tcPr>
            <w:tcW w:w="1838" w:type="dxa"/>
          </w:tcPr>
          <w:p w14:paraId="52A55E59" w14:textId="77271373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Carpark number</w:t>
            </w:r>
          </w:p>
        </w:tc>
        <w:tc>
          <w:tcPr>
            <w:tcW w:w="7178" w:type="dxa"/>
          </w:tcPr>
          <w:p w14:paraId="2D214CCE" w14:textId="0A477A73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5-digit carpark code.</w:t>
            </w:r>
          </w:p>
        </w:tc>
      </w:tr>
      <w:tr w:rsidR="00F9611F" w14:paraId="5909B21E" w14:textId="77777777" w:rsidTr="00EB63A2">
        <w:tc>
          <w:tcPr>
            <w:tcW w:w="1838" w:type="dxa"/>
          </w:tcPr>
          <w:p w14:paraId="4CF84793" w14:textId="64DC3164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Carpark availability</w:t>
            </w:r>
          </w:p>
        </w:tc>
        <w:tc>
          <w:tcPr>
            <w:tcW w:w="7178" w:type="dxa"/>
          </w:tcPr>
          <w:p w14:paraId="6BDEAFC3" w14:textId="733133D7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remaining free lots in a carpark.</w:t>
            </w:r>
          </w:p>
        </w:tc>
      </w:tr>
      <w:tr w:rsidR="00F9611F" w14:paraId="0276209F" w14:textId="77777777" w:rsidTr="00EB63A2">
        <w:trPr>
          <w:ins w:id="57" w:author="#FAN JIN MIN#" w:date="2023-09-02T13:09:00Z"/>
        </w:trPr>
        <w:tc>
          <w:tcPr>
            <w:tcW w:w="1838" w:type="dxa"/>
          </w:tcPr>
          <w:p w14:paraId="1D5D365A" w14:textId="4AFBACEC" w:rsidR="00F9611F" w:rsidRDefault="00F9611F" w:rsidP="00F9611F">
            <w:pPr>
              <w:rPr>
                <w:ins w:id="58" w:author="#FAN JIN MIN#" w:date="2023-09-02T13:09:00Z"/>
                <w:sz w:val="24"/>
                <w:szCs w:val="24"/>
              </w:rPr>
            </w:pPr>
            <w:ins w:id="59" w:author="#FAN JIN MIN#" w:date="2023-09-02T13:09:00Z">
              <w:r>
                <w:rPr>
                  <w:sz w:val="24"/>
                  <w:szCs w:val="24"/>
                </w:rPr>
                <w:t>Carpark availability information</w:t>
              </w:r>
            </w:ins>
          </w:p>
        </w:tc>
        <w:tc>
          <w:tcPr>
            <w:tcW w:w="7178" w:type="dxa"/>
          </w:tcPr>
          <w:p w14:paraId="1BFAE028" w14:textId="0611076D" w:rsidR="00F9611F" w:rsidRDefault="00F9611F" w:rsidP="00F9611F">
            <w:pPr>
              <w:rPr>
                <w:ins w:id="60" w:author="#FAN JIN MIN#" w:date="2023-09-02T13:09:00Z"/>
                <w:sz w:val="24"/>
                <w:szCs w:val="24"/>
              </w:rPr>
            </w:pPr>
            <w:ins w:id="61" w:author="#FAN JIN MIN#" w:date="2023-09-02T13:09:00Z">
              <w:r>
                <w:rPr>
                  <w:sz w:val="24"/>
                  <w:szCs w:val="24"/>
                </w:rPr>
                <w:t>Information retrieved from Carpark Availability API which</w:t>
              </w:r>
            </w:ins>
            <w:ins w:id="62" w:author="#FAN JIN MIN#" w:date="2023-09-02T13:10:00Z">
              <w:r>
                <w:rPr>
                  <w:sz w:val="24"/>
                  <w:szCs w:val="24"/>
                </w:rPr>
                <w:t xml:space="preserve"> consists of, among other things,</w:t>
              </w:r>
            </w:ins>
            <w:ins w:id="63" w:author="#FAN JIN MIN#" w:date="2023-09-02T13:09:00Z">
              <w:r>
                <w:rPr>
                  <w:sz w:val="24"/>
                  <w:szCs w:val="24"/>
                </w:rPr>
                <w:t xml:space="preserve"> carpark number and carpark availability.</w:t>
              </w:r>
            </w:ins>
          </w:p>
        </w:tc>
      </w:tr>
      <w:tr w:rsidR="00F9611F" w:rsidDel="00F9611F" w14:paraId="0DBA5EDD" w14:textId="5579F3EF" w:rsidTr="00EB63A2">
        <w:trPr>
          <w:del w:id="64" w:author="#FAN JIN MIN#" w:date="2023-09-02T13:10:00Z"/>
        </w:trPr>
        <w:tc>
          <w:tcPr>
            <w:tcW w:w="1838" w:type="dxa"/>
          </w:tcPr>
          <w:p w14:paraId="0CBE6ECB" w14:textId="34272B2F" w:rsidR="00F9611F" w:rsidDel="00F9611F" w:rsidRDefault="00F9611F" w:rsidP="00F9611F">
            <w:pPr>
              <w:rPr>
                <w:del w:id="65" w:author="#FAN JIN MIN#" w:date="2023-09-02T13:10:00Z"/>
                <w:sz w:val="24"/>
                <w:szCs w:val="24"/>
              </w:rPr>
            </w:pPr>
            <w:del w:id="66" w:author="#FAN JIN MIN#" w:date="2023-09-02T13:10:00Z">
              <w:r w:rsidDel="00F9611F">
                <w:rPr>
                  <w:sz w:val="24"/>
                  <w:szCs w:val="24"/>
                </w:rPr>
                <w:delText>Favourite</w:delText>
              </w:r>
            </w:del>
          </w:p>
        </w:tc>
        <w:tc>
          <w:tcPr>
            <w:tcW w:w="7178" w:type="dxa"/>
          </w:tcPr>
          <w:p w14:paraId="00AD26E9" w14:textId="5DB074B4" w:rsidR="00F9611F" w:rsidDel="00F9611F" w:rsidRDefault="00F9611F" w:rsidP="00F9611F">
            <w:pPr>
              <w:rPr>
                <w:del w:id="67" w:author="#FAN JIN MIN#" w:date="2023-09-02T13:10:00Z"/>
                <w:sz w:val="24"/>
                <w:szCs w:val="24"/>
              </w:rPr>
            </w:pPr>
            <w:del w:id="68" w:author="#FAN JIN MIN#" w:date="2023-09-02T13:10:00Z">
              <w:r w:rsidDel="00F9611F">
                <w:rPr>
                  <w:sz w:val="24"/>
                  <w:szCs w:val="24"/>
                </w:rPr>
                <w:delText>A feature of the application that allows users to favourite, view favourited, or remove carparks for future ease of reference.</w:delText>
              </w:r>
            </w:del>
          </w:p>
        </w:tc>
      </w:tr>
      <w:tr w:rsidR="00F9611F" w14:paraId="67BF287E" w14:textId="77777777" w:rsidTr="00EB63A2">
        <w:tc>
          <w:tcPr>
            <w:tcW w:w="1838" w:type="dxa"/>
          </w:tcPr>
          <w:p w14:paraId="13AB0149" w14:textId="79FDF94B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Carpark Availability API</w:t>
            </w:r>
          </w:p>
        </w:tc>
        <w:tc>
          <w:tcPr>
            <w:tcW w:w="7178" w:type="dxa"/>
          </w:tcPr>
          <w:p w14:paraId="225D136E" w14:textId="5BDE728F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provided by Data.gov.sg that gives information on the latest carpark availability in Singapore.</w:t>
            </w:r>
          </w:p>
        </w:tc>
      </w:tr>
      <w:tr w:rsidR="007F28A0" w14:paraId="1362904A" w14:textId="77777777" w:rsidTr="00EB63A2">
        <w:trPr>
          <w:ins w:id="69" w:author="#FAN JIN MIN#" w:date="2023-09-02T13:11:00Z"/>
        </w:trPr>
        <w:tc>
          <w:tcPr>
            <w:tcW w:w="1838" w:type="dxa"/>
          </w:tcPr>
          <w:p w14:paraId="63DFB0C2" w14:textId="6D2DE4A7" w:rsidR="007F28A0" w:rsidRDefault="007F28A0" w:rsidP="00F9611F">
            <w:pPr>
              <w:rPr>
                <w:ins w:id="70" w:author="#FAN JIN MIN#" w:date="2023-09-02T13:11:00Z"/>
                <w:sz w:val="24"/>
                <w:szCs w:val="24"/>
              </w:rPr>
            </w:pPr>
            <w:ins w:id="71" w:author="#FAN JIN MIN#" w:date="2023-09-02T13:11:00Z">
              <w:r>
                <w:rPr>
                  <w:sz w:val="24"/>
                  <w:szCs w:val="24"/>
                </w:rPr>
                <w:t>Carpark(‘s) information</w:t>
              </w:r>
            </w:ins>
          </w:p>
        </w:tc>
        <w:tc>
          <w:tcPr>
            <w:tcW w:w="7178" w:type="dxa"/>
          </w:tcPr>
          <w:p w14:paraId="178CE60F" w14:textId="0A93F5F2" w:rsidR="007F28A0" w:rsidRDefault="00934FA0" w:rsidP="00F9611F">
            <w:pPr>
              <w:rPr>
                <w:ins w:id="72" w:author="#FAN JIN MIN#" w:date="2023-09-02T13:11:00Z"/>
                <w:sz w:val="24"/>
                <w:szCs w:val="24"/>
              </w:rPr>
            </w:pPr>
            <w:ins w:id="73" w:author="#FAN JIN MIN#" w:date="2023-09-02T13:11:00Z">
              <w:r>
                <w:rPr>
                  <w:sz w:val="24"/>
                  <w:szCs w:val="24"/>
                </w:rPr>
                <w:t xml:space="preserve">A carpark’s information </w:t>
              </w:r>
            </w:ins>
            <w:ins w:id="74" w:author="#FAN JIN MIN#" w:date="2023-09-02T13:12:00Z">
              <w:r w:rsidR="00574A77">
                <w:rPr>
                  <w:sz w:val="24"/>
                  <w:szCs w:val="24"/>
                </w:rPr>
                <w:t xml:space="preserve">retrieved from HDB Carpark Information </w:t>
              </w:r>
            </w:ins>
            <w:ins w:id="75" w:author="#FAN JIN MIN#" w:date="2023-09-02T13:11:00Z">
              <w:r>
                <w:rPr>
                  <w:sz w:val="24"/>
                  <w:szCs w:val="24"/>
                </w:rPr>
                <w:t>based on the carpark’s carpark number, which consists of, among other things, carpark address</w:t>
              </w:r>
            </w:ins>
            <w:ins w:id="76" w:author="#FAN JIN MIN#" w:date="2023-09-02T13:12:00Z">
              <w:r>
                <w:rPr>
                  <w:sz w:val="24"/>
                  <w:szCs w:val="24"/>
                </w:rPr>
                <w:t>, Carpark’s</w:t>
              </w:r>
            </w:ins>
            <w:ins w:id="77" w:author="#FAN JIN MIN#" w:date="2023-09-02T13:11:00Z">
              <w:r>
                <w:rPr>
                  <w:sz w:val="24"/>
                  <w:szCs w:val="24"/>
                </w:rPr>
                <w:t xml:space="preserve"> </w:t>
              </w:r>
            </w:ins>
            <w:ins w:id="78" w:author="#FAN JIN MIN#" w:date="2023-09-02T13:12:00Z">
              <w:r>
                <w:rPr>
                  <w:sz w:val="24"/>
                  <w:szCs w:val="24"/>
                </w:rPr>
                <w:t>X Coord and Y Coord.</w:t>
              </w:r>
              <w:r w:rsidR="00574A77">
                <w:rPr>
                  <w:sz w:val="24"/>
                  <w:szCs w:val="24"/>
                </w:rPr>
                <w:t xml:space="preserve"> </w:t>
              </w:r>
            </w:ins>
          </w:p>
        </w:tc>
      </w:tr>
      <w:tr w:rsidR="00F9611F" w14:paraId="572CFDA1" w14:textId="77777777" w:rsidTr="00EB63A2">
        <w:tc>
          <w:tcPr>
            <w:tcW w:w="1838" w:type="dxa"/>
          </w:tcPr>
          <w:p w14:paraId="0DF549F5" w14:textId="481D3F2B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HDB Carpark Information</w:t>
            </w:r>
          </w:p>
        </w:tc>
        <w:tc>
          <w:tcPr>
            <w:tcW w:w="7178" w:type="dxa"/>
          </w:tcPr>
          <w:p w14:paraId="1622FC12" w14:textId="6AA63FA5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provided by Data.gov.sg that gives information about HDB carparks.</w:t>
            </w:r>
          </w:p>
        </w:tc>
      </w:tr>
      <w:tr w:rsidR="00F9611F" w14:paraId="19F9A28F" w14:textId="77777777" w:rsidTr="00EB63A2">
        <w:tc>
          <w:tcPr>
            <w:tcW w:w="1838" w:type="dxa"/>
          </w:tcPr>
          <w:p w14:paraId="19E7E13D" w14:textId="59DA48A4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Carpark’s X Coord and Y Coord</w:t>
            </w:r>
          </w:p>
        </w:tc>
        <w:tc>
          <w:tcPr>
            <w:tcW w:w="7178" w:type="dxa"/>
          </w:tcPr>
          <w:p w14:paraId="6FB8A75E" w14:textId="06E486E5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 coordinate X and geo coordinate Y respectively of the carpark, indicating the carpark’s location on the map.</w:t>
            </w:r>
          </w:p>
        </w:tc>
      </w:tr>
      <w:tr w:rsidR="00F9611F" w14:paraId="45D3C381" w14:textId="77777777" w:rsidTr="00EB63A2">
        <w:tc>
          <w:tcPr>
            <w:tcW w:w="1838" w:type="dxa"/>
          </w:tcPr>
          <w:p w14:paraId="3B8F03C2" w14:textId="78600CE5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Geolocation API</w:t>
            </w:r>
          </w:p>
        </w:tc>
        <w:tc>
          <w:tcPr>
            <w:tcW w:w="7178" w:type="dxa"/>
          </w:tcPr>
          <w:p w14:paraId="788FF5C0" w14:textId="6DFEBB7B" w:rsidR="00F9611F" w:rsidRDefault="00F9611F" w:rsidP="00F96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service by Google Maps platform to locate mobile devices that do not provide native geolocation features.</w:t>
            </w:r>
          </w:p>
        </w:tc>
      </w:tr>
    </w:tbl>
    <w:p w14:paraId="030D92AA" w14:textId="77777777" w:rsidR="00EB63A2" w:rsidRPr="00EB63A2" w:rsidRDefault="00EB63A2" w:rsidP="00B741F1">
      <w:pPr>
        <w:rPr>
          <w:sz w:val="24"/>
          <w:szCs w:val="24"/>
        </w:rPr>
      </w:pPr>
    </w:p>
    <w:sectPr w:rsidR="00EB63A2" w:rsidRPr="00EB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19C"/>
    <w:multiLevelType w:val="hybridMultilevel"/>
    <w:tmpl w:val="A53EB6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2192A"/>
    <w:multiLevelType w:val="hybridMultilevel"/>
    <w:tmpl w:val="451242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55799">
    <w:abstractNumId w:val="1"/>
  </w:num>
  <w:num w:numId="2" w16cid:durableId="13160356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FAN JIN MIN#">
    <w15:presenceInfo w15:providerId="AD" w15:userId="S::JFAN010@e.ntu.edu.sg::7a7c9a0f-1bf6-4922-a93a-2fce73ae1a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DD"/>
    <w:rsid w:val="00006883"/>
    <w:rsid w:val="00124A38"/>
    <w:rsid w:val="0013019D"/>
    <w:rsid w:val="001A15EC"/>
    <w:rsid w:val="001B0A5F"/>
    <w:rsid w:val="001D038C"/>
    <w:rsid w:val="001D38C2"/>
    <w:rsid w:val="001D6FE2"/>
    <w:rsid w:val="002358DD"/>
    <w:rsid w:val="00267844"/>
    <w:rsid w:val="0027661D"/>
    <w:rsid w:val="00284122"/>
    <w:rsid w:val="00476373"/>
    <w:rsid w:val="004764B1"/>
    <w:rsid w:val="00481603"/>
    <w:rsid w:val="00534C10"/>
    <w:rsid w:val="005670FD"/>
    <w:rsid w:val="00574A77"/>
    <w:rsid w:val="005A23F5"/>
    <w:rsid w:val="005C7605"/>
    <w:rsid w:val="006743B8"/>
    <w:rsid w:val="006A58C6"/>
    <w:rsid w:val="00712E97"/>
    <w:rsid w:val="00782A33"/>
    <w:rsid w:val="007837EA"/>
    <w:rsid w:val="00783D21"/>
    <w:rsid w:val="007F0CCE"/>
    <w:rsid w:val="007F28A0"/>
    <w:rsid w:val="00817B91"/>
    <w:rsid w:val="00871AE6"/>
    <w:rsid w:val="008923D4"/>
    <w:rsid w:val="00894B19"/>
    <w:rsid w:val="008B10A4"/>
    <w:rsid w:val="00924F3C"/>
    <w:rsid w:val="00934FA0"/>
    <w:rsid w:val="00935ED4"/>
    <w:rsid w:val="009E3DB9"/>
    <w:rsid w:val="00A026EF"/>
    <w:rsid w:val="00A57D10"/>
    <w:rsid w:val="00A61D1F"/>
    <w:rsid w:val="00B015A7"/>
    <w:rsid w:val="00B25078"/>
    <w:rsid w:val="00B741F1"/>
    <w:rsid w:val="00BF0EC7"/>
    <w:rsid w:val="00C24F64"/>
    <w:rsid w:val="00C30C77"/>
    <w:rsid w:val="00C454BE"/>
    <w:rsid w:val="00C678A4"/>
    <w:rsid w:val="00CE35A8"/>
    <w:rsid w:val="00D323E5"/>
    <w:rsid w:val="00D52235"/>
    <w:rsid w:val="00D62C60"/>
    <w:rsid w:val="00D76373"/>
    <w:rsid w:val="00DD712B"/>
    <w:rsid w:val="00DD744E"/>
    <w:rsid w:val="00DE35C2"/>
    <w:rsid w:val="00E42B40"/>
    <w:rsid w:val="00E960B7"/>
    <w:rsid w:val="00EA242D"/>
    <w:rsid w:val="00EA2910"/>
    <w:rsid w:val="00EA3DA4"/>
    <w:rsid w:val="00EB63A2"/>
    <w:rsid w:val="00ED278C"/>
    <w:rsid w:val="00F260B3"/>
    <w:rsid w:val="00F54423"/>
    <w:rsid w:val="00F9611F"/>
    <w:rsid w:val="00FC59CD"/>
    <w:rsid w:val="00FD7E21"/>
    <w:rsid w:val="00FD7EDB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659F"/>
  <w15:chartTrackingRefBased/>
  <w15:docId w15:val="{AACEBBFA-D773-4538-A794-11588607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DD"/>
    <w:pPr>
      <w:ind w:left="720"/>
      <w:contextualSpacing/>
    </w:pPr>
  </w:style>
  <w:style w:type="table" w:styleId="TableGrid">
    <w:name w:val="Table Grid"/>
    <w:basedOn w:val="TableNormal"/>
    <w:uiPriority w:val="39"/>
    <w:rsid w:val="00EB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D7E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70993-F08D-4ECB-B90E-89F4D946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#FAN JIN MIN#</dc:creator>
  <cp:keywords/>
  <dc:description/>
  <cp:lastModifiedBy>#FAN JIN MIN#</cp:lastModifiedBy>
  <cp:revision>65</cp:revision>
  <dcterms:created xsi:type="dcterms:W3CDTF">2023-08-31T05:32:00Z</dcterms:created>
  <dcterms:modified xsi:type="dcterms:W3CDTF">2023-09-04T13:47:00Z</dcterms:modified>
</cp:coreProperties>
</file>